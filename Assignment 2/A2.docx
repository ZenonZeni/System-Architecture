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39767" w14:textId="77777777" w:rsidR="00C6541A" w:rsidRPr="00C6541A" w:rsidRDefault="00C6541A" w:rsidP="00C6541A">
      <w:pPr>
        <w:shd w:val="clear" w:color="auto" w:fill="FFFFFF"/>
        <w:spacing w:after="100" w:afterAutospacing="1" w:line="240" w:lineRule="auto"/>
        <w:outlineLvl w:val="1"/>
        <w:rPr>
          <w:rFonts w:ascii="Segoe UI" w:eastAsia="Times New Roman" w:hAnsi="Segoe UI" w:cs="Segoe UI"/>
          <w:color w:val="212529"/>
          <w:sz w:val="36"/>
          <w:szCs w:val="36"/>
        </w:rPr>
      </w:pPr>
      <w:r w:rsidRPr="00C6541A">
        <w:rPr>
          <w:rFonts w:ascii="Segoe UI" w:eastAsia="Times New Roman" w:hAnsi="Segoe UI" w:cs="Segoe UI"/>
          <w:color w:val="212529"/>
          <w:sz w:val="36"/>
          <w:szCs w:val="36"/>
        </w:rPr>
        <w:t>Assignment 2 - Description</w:t>
      </w:r>
    </w:p>
    <w:p w14:paraId="1C94380A" w14:textId="77777777" w:rsidR="00C6541A" w:rsidRPr="00C6541A" w:rsidRDefault="00C6541A" w:rsidP="00C6541A">
      <w:pPr>
        <w:shd w:val="clear" w:color="auto" w:fill="FFFFFF"/>
        <w:spacing w:after="100" w:afterAutospacing="1" w:line="240" w:lineRule="auto"/>
        <w:outlineLvl w:val="2"/>
        <w:rPr>
          <w:rFonts w:ascii="Segoe UI" w:eastAsia="Times New Roman" w:hAnsi="Segoe UI" w:cs="Segoe UI"/>
          <w:color w:val="212529"/>
          <w:sz w:val="27"/>
          <w:szCs w:val="27"/>
        </w:rPr>
      </w:pPr>
      <w:r w:rsidRPr="00C6541A">
        <w:rPr>
          <w:rFonts w:ascii="Segoe UI" w:eastAsia="Times New Roman" w:hAnsi="Segoe UI" w:cs="Segoe UI"/>
          <w:color w:val="212529"/>
          <w:sz w:val="27"/>
          <w:szCs w:val="27"/>
          <w:lang w:val="en-CA"/>
        </w:rPr>
        <w:t>A2 – Smart Home Controller</w:t>
      </w:r>
      <w:r w:rsidRPr="00C6541A">
        <w:rPr>
          <w:rFonts w:ascii="Segoe UI" w:eastAsia="Times New Roman" w:hAnsi="Segoe UI" w:cs="Segoe UI"/>
          <w:color w:val="212529"/>
          <w:sz w:val="27"/>
          <w:szCs w:val="27"/>
          <w:lang w:val="en-CA"/>
        </w:rPr>
        <w:br/>
      </w:r>
    </w:p>
    <w:p w14:paraId="7D36A781"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In this assignment, you will continue working on the Smart Home Controller challenge playing the role of "Smart Builders", i.e., a bunch of developers who develop custom smart homes by putting together various components. You will now face three challenges:</w:t>
      </w:r>
      <w:r w:rsidRPr="00C6541A">
        <w:rPr>
          <w:rFonts w:ascii="Segoe UI" w:eastAsia="Times New Roman" w:hAnsi="Segoe UI" w:cs="Segoe UI"/>
          <w:color w:val="212529"/>
          <w:sz w:val="23"/>
          <w:szCs w:val="23"/>
          <w:lang w:val="en-CA"/>
        </w:rPr>
        <w:br/>
      </w:r>
    </w:p>
    <w:p w14:paraId="34C4F1D5" w14:textId="77777777" w:rsidR="00C6541A" w:rsidRPr="00C6541A" w:rsidRDefault="00C6541A" w:rsidP="00C6541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Adapting an Old Sensor. </w:t>
      </w:r>
      <w:r w:rsidRPr="00C6541A">
        <w:rPr>
          <w:rFonts w:ascii="Segoe UI" w:eastAsia="Times New Roman" w:hAnsi="Segoe UI" w:cs="Segoe UI"/>
          <w:color w:val="212529"/>
          <w:sz w:val="23"/>
          <w:szCs w:val="23"/>
          <w:lang w:val="en-CA"/>
        </w:rPr>
        <w:t xml:space="preserve">You are given </w:t>
      </w:r>
      <w:proofErr w:type="gramStart"/>
      <w:r w:rsidRPr="00C6541A">
        <w:rPr>
          <w:rFonts w:ascii="Segoe UI" w:eastAsia="Times New Roman" w:hAnsi="Segoe UI" w:cs="Segoe UI"/>
          <w:color w:val="212529"/>
          <w:sz w:val="23"/>
          <w:szCs w:val="23"/>
          <w:lang w:val="en-CA"/>
        </w:rPr>
        <w:t>an</w:t>
      </w:r>
      <w:proofErr w:type="gramEnd"/>
      <w:r w:rsidRPr="00C6541A">
        <w:rPr>
          <w:rFonts w:ascii="Segoe UI" w:eastAsia="Times New Roman" w:hAnsi="Segoe UI" w:cs="Segoe UI"/>
          <w:color w:val="212529"/>
          <w:sz w:val="23"/>
          <w:szCs w:val="23"/>
          <w:lang w:val="en-CA"/>
        </w:rPr>
        <w:t xml:space="preserve"> temperature sensor driver that does not satisfy the Simple Smart Device Collaboration Standard (SSDCS). You will need to use the </w:t>
      </w:r>
      <w:r w:rsidRPr="00C6541A">
        <w:rPr>
          <w:rFonts w:ascii="Segoe UI" w:eastAsia="Times New Roman" w:hAnsi="Segoe UI" w:cs="Segoe UI"/>
          <w:b/>
          <w:bCs/>
          <w:color w:val="212529"/>
          <w:sz w:val="23"/>
          <w:szCs w:val="23"/>
          <w:u w:val="single"/>
          <w:lang w:val="en-CA"/>
        </w:rPr>
        <w:t>adapter pattern</w:t>
      </w:r>
      <w:r w:rsidRPr="00C6541A">
        <w:rPr>
          <w:rFonts w:ascii="Segoe UI" w:eastAsia="Times New Roman" w:hAnsi="Segoe UI" w:cs="Segoe UI"/>
          <w:color w:val="212529"/>
          <w:sz w:val="23"/>
          <w:szCs w:val="23"/>
          <w:lang w:val="en-CA"/>
        </w:rPr>
        <w:t> so that you bring it up to SSDCS standards.</w:t>
      </w:r>
      <w:r w:rsidRPr="00C6541A">
        <w:rPr>
          <w:rFonts w:ascii="Segoe UI" w:eastAsia="Times New Roman" w:hAnsi="Segoe UI" w:cs="Segoe UI"/>
          <w:color w:val="212529"/>
          <w:sz w:val="23"/>
          <w:szCs w:val="23"/>
          <w:lang w:val="en-CA"/>
        </w:rPr>
        <w:br/>
      </w:r>
    </w:p>
    <w:p w14:paraId="027E3680" w14:textId="77777777" w:rsidR="00C6541A" w:rsidRPr="00C6541A" w:rsidRDefault="00C6541A" w:rsidP="00C6541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Adapting a Sensor with inverted control. </w:t>
      </w:r>
      <w:r w:rsidRPr="00C6541A">
        <w:rPr>
          <w:rFonts w:ascii="Segoe UI" w:eastAsia="Times New Roman" w:hAnsi="Segoe UI" w:cs="Segoe UI"/>
          <w:color w:val="212529"/>
          <w:sz w:val="23"/>
          <w:szCs w:val="23"/>
          <w:lang w:val="en-CA"/>
        </w:rPr>
        <w:t xml:space="preserve">You are also given a temperature sensor that not only does not support </w:t>
      </w:r>
      <w:proofErr w:type="gramStart"/>
      <w:r w:rsidRPr="00C6541A">
        <w:rPr>
          <w:rFonts w:ascii="Segoe UI" w:eastAsia="Times New Roman" w:hAnsi="Segoe UI" w:cs="Segoe UI"/>
          <w:color w:val="212529"/>
          <w:sz w:val="23"/>
          <w:szCs w:val="23"/>
          <w:lang w:val="en-CA"/>
        </w:rPr>
        <w:t>SSDCS</w:t>
      </w:r>
      <w:proofErr w:type="gramEnd"/>
      <w:r w:rsidRPr="00C6541A">
        <w:rPr>
          <w:rFonts w:ascii="Segoe UI" w:eastAsia="Times New Roman" w:hAnsi="Segoe UI" w:cs="Segoe UI"/>
          <w:color w:val="212529"/>
          <w:sz w:val="23"/>
          <w:szCs w:val="23"/>
          <w:lang w:val="en-CA"/>
        </w:rPr>
        <w:t xml:space="preserve"> but it generates messages in response to temperature events, following the </w:t>
      </w:r>
      <w:r w:rsidRPr="00C6541A">
        <w:rPr>
          <w:rFonts w:ascii="Segoe UI" w:eastAsia="Times New Roman" w:hAnsi="Segoe UI" w:cs="Segoe UI"/>
          <w:b/>
          <w:bCs/>
          <w:color w:val="212529"/>
          <w:sz w:val="23"/>
          <w:szCs w:val="23"/>
          <w:u w:val="single"/>
          <w:lang w:val="en-CA"/>
        </w:rPr>
        <w:t>observer pattern</w:t>
      </w:r>
      <w:r w:rsidRPr="00C6541A">
        <w:rPr>
          <w:rFonts w:ascii="Segoe UI" w:eastAsia="Times New Roman" w:hAnsi="Segoe UI" w:cs="Segoe UI"/>
          <w:color w:val="212529"/>
          <w:sz w:val="23"/>
          <w:szCs w:val="23"/>
          <w:lang w:val="en-CA"/>
        </w:rPr>
        <w:t>. You will need to combine observer and adapter pattern to use this new sensor in your project.</w:t>
      </w:r>
      <w:r w:rsidRPr="00C6541A">
        <w:rPr>
          <w:rFonts w:ascii="Segoe UI" w:eastAsia="Times New Roman" w:hAnsi="Segoe UI" w:cs="Segoe UI"/>
          <w:color w:val="212529"/>
          <w:sz w:val="23"/>
          <w:szCs w:val="23"/>
          <w:lang w:val="en-CA"/>
        </w:rPr>
        <w:br/>
      </w:r>
    </w:p>
    <w:p w14:paraId="3EFD6FDE" w14:textId="77777777" w:rsidR="00C6541A" w:rsidRPr="00C6541A" w:rsidRDefault="00C6541A" w:rsidP="00C6541A">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A Customizable Furnace. </w:t>
      </w:r>
      <w:r w:rsidRPr="00C6541A">
        <w:rPr>
          <w:rFonts w:ascii="Segoe UI" w:eastAsia="Times New Roman" w:hAnsi="Segoe UI" w:cs="Segoe UI"/>
          <w:color w:val="212529"/>
          <w:sz w:val="23"/>
          <w:szCs w:val="23"/>
          <w:lang w:val="en-CA"/>
        </w:rPr>
        <w:t xml:space="preserve">You are building your own family of SSDCS-compliant furnaces with various extra's and components. You will need to apply </w:t>
      </w:r>
      <w:proofErr w:type="gramStart"/>
      <w:r w:rsidRPr="00C6541A">
        <w:rPr>
          <w:rFonts w:ascii="Segoe UI" w:eastAsia="Times New Roman" w:hAnsi="Segoe UI" w:cs="Segoe UI"/>
          <w:color w:val="212529"/>
          <w:sz w:val="23"/>
          <w:szCs w:val="23"/>
          <w:lang w:val="en-CA"/>
        </w:rPr>
        <w:t>the  </w:t>
      </w:r>
      <w:r w:rsidRPr="00C6541A">
        <w:rPr>
          <w:rFonts w:ascii="Segoe UI" w:eastAsia="Times New Roman" w:hAnsi="Segoe UI" w:cs="Segoe UI"/>
          <w:b/>
          <w:bCs/>
          <w:color w:val="212529"/>
          <w:sz w:val="23"/>
          <w:szCs w:val="23"/>
          <w:u w:val="single"/>
          <w:lang w:val="en-CA"/>
        </w:rPr>
        <w:t>decorator</w:t>
      </w:r>
      <w:proofErr w:type="gramEnd"/>
      <w:r w:rsidRPr="00C6541A">
        <w:rPr>
          <w:rFonts w:ascii="Segoe UI" w:eastAsia="Times New Roman" w:hAnsi="Segoe UI" w:cs="Segoe UI"/>
          <w:b/>
          <w:bCs/>
          <w:color w:val="212529"/>
          <w:sz w:val="23"/>
          <w:szCs w:val="23"/>
          <w:u w:val="single"/>
          <w:lang w:val="en-CA"/>
        </w:rPr>
        <w:t xml:space="preserve"> pattern</w:t>
      </w:r>
      <w:r w:rsidRPr="00C6541A">
        <w:rPr>
          <w:rFonts w:ascii="Segoe UI" w:eastAsia="Times New Roman" w:hAnsi="Segoe UI" w:cs="Segoe UI"/>
          <w:color w:val="212529"/>
          <w:sz w:val="23"/>
          <w:szCs w:val="23"/>
          <w:lang w:val="en-CA"/>
        </w:rPr>
        <w:t> in order to makes sure that the furnace always initializes the appropriate components when it is turned on.</w:t>
      </w:r>
      <w:r w:rsidRPr="00C6541A">
        <w:rPr>
          <w:rFonts w:ascii="Segoe UI" w:eastAsia="Times New Roman" w:hAnsi="Segoe UI" w:cs="Segoe UI"/>
          <w:color w:val="212529"/>
          <w:sz w:val="23"/>
          <w:szCs w:val="23"/>
          <w:lang w:val="en-CA"/>
        </w:rPr>
        <w:br/>
      </w:r>
    </w:p>
    <w:p w14:paraId="1BB9674D"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Recall: Sensors</w:t>
      </w:r>
      <w:r w:rsidRPr="00C6541A">
        <w:rPr>
          <w:rFonts w:ascii="Segoe UI" w:eastAsia="Times New Roman" w:hAnsi="Segoe UI" w:cs="Segoe UI"/>
          <w:color w:val="212529"/>
          <w:sz w:val="23"/>
          <w:szCs w:val="23"/>
          <w:lang w:val="en-CA"/>
        </w:rPr>
        <w:t>, </w:t>
      </w:r>
      <w:r w:rsidRPr="00C6541A">
        <w:rPr>
          <w:rFonts w:ascii="Segoe UI" w:eastAsia="Times New Roman" w:hAnsi="Segoe UI" w:cs="Segoe UI"/>
          <w:b/>
          <w:bCs/>
          <w:color w:val="212529"/>
          <w:sz w:val="23"/>
          <w:szCs w:val="23"/>
          <w:lang w:val="en-CA"/>
        </w:rPr>
        <w:t>Controllers</w:t>
      </w:r>
      <w:r w:rsidRPr="00C6541A">
        <w:rPr>
          <w:rFonts w:ascii="Segoe UI" w:eastAsia="Times New Roman" w:hAnsi="Segoe UI" w:cs="Segoe UI"/>
          <w:color w:val="212529"/>
          <w:sz w:val="23"/>
          <w:szCs w:val="23"/>
          <w:lang w:val="en-CA"/>
        </w:rPr>
        <w:t> and </w:t>
      </w:r>
      <w:r w:rsidRPr="00C6541A">
        <w:rPr>
          <w:rFonts w:ascii="Segoe UI" w:eastAsia="Times New Roman" w:hAnsi="Segoe UI" w:cs="Segoe UI"/>
          <w:b/>
          <w:bCs/>
          <w:color w:val="212529"/>
          <w:sz w:val="23"/>
          <w:szCs w:val="23"/>
          <w:lang w:val="en-CA"/>
        </w:rPr>
        <w:t>Actuators</w:t>
      </w:r>
      <w:r w:rsidRPr="00C6541A">
        <w:rPr>
          <w:rFonts w:ascii="Segoe UI" w:eastAsia="Times New Roman" w:hAnsi="Segoe UI" w:cs="Segoe UI"/>
          <w:color w:val="212529"/>
          <w:sz w:val="23"/>
          <w:szCs w:val="23"/>
          <w:lang w:val="en-CA"/>
        </w:rPr>
        <w:t xml:space="preserve"> of various vendors </w:t>
      </w:r>
      <w:proofErr w:type="gramStart"/>
      <w:r w:rsidRPr="00C6541A">
        <w:rPr>
          <w:rFonts w:ascii="Segoe UI" w:eastAsia="Times New Roman" w:hAnsi="Segoe UI" w:cs="Segoe UI"/>
          <w:color w:val="212529"/>
          <w:sz w:val="23"/>
          <w:szCs w:val="23"/>
          <w:lang w:val="en-CA"/>
        </w:rPr>
        <w:t>are able to</w:t>
      </w:r>
      <w:proofErr w:type="gramEnd"/>
      <w:r w:rsidRPr="00C6541A">
        <w:rPr>
          <w:rFonts w:ascii="Segoe UI" w:eastAsia="Times New Roman" w:hAnsi="Segoe UI" w:cs="Segoe UI"/>
          <w:color w:val="212529"/>
          <w:sz w:val="23"/>
          <w:szCs w:val="23"/>
          <w:lang w:val="en-CA"/>
        </w:rPr>
        <w:t xml:space="preserve"> work together through the use of Interfaces. </w:t>
      </w:r>
      <w:proofErr w:type="gramStart"/>
      <w:r w:rsidRPr="00C6541A">
        <w:rPr>
          <w:rFonts w:ascii="Segoe UI" w:eastAsia="Times New Roman" w:hAnsi="Segoe UI" w:cs="Segoe UI"/>
          <w:color w:val="212529"/>
          <w:sz w:val="23"/>
          <w:szCs w:val="23"/>
          <w:lang w:val="en-CA"/>
        </w:rPr>
        <w:t>Specifically</w:t>
      </w:r>
      <w:proofErr w:type="gramEnd"/>
      <w:r w:rsidRPr="00C6541A">
        <w:rPr>
          <w:rFonts w:ascii="Segoe UI" w:eastAsia="Times New Roman" w:hAnsi="Segoe UI" w:cs="Segoe UI"/>
          <w:color w:val="212529"/>
          <w:sz w:val="23"/>
          <w:szCs w:val="23"/>
          <w:lang w:val="en-CA"/>
        </w:rPr>
        <w:t xml:space="preserve"> a consortium of smart home vendors, called "</w:t>
      </w:r>
      <w:r w:rsidRPr="00C6541A">
        <w:rPr>
          <w:rFonts w:ascii="Segoe UI" w:eastAsia="Times New Roman" w:hAnsi="Segoe UI" w:cs="Segoe UI"/>
          <w:i/>
          <w:iCs/>
          <w:color w:val="212529"/>
          <w:sz w:val="23"/>
          <w:szCs w:val="23"/>
          <w:lang w:val="en-CA"/>
        </w:rPr>
        <w:t>ITEC3030 Smart Home Consortium”</w:t>
      </w:r>
      <w:r w:rsidRPr="00C6541A">
        <w:rPr>
          <w:rFonts w:ascii="Segoe UI" w:eastAsia="Times New Roman" w:hAnsi="Segoe UI" w:cs="Segoe UI"/>
          <w:color w:val="212529"/>
          <w:sz w:val="23"/>
          <w:szCs w:val="23"/>
          <w:lang w:val="en-CA"/>
        </w:rPr>
        <w:t> worked together to produce the </w:t>
      </w:r>
      <w:r w:rsidRPr="00C6541A">
        <w:rPr>
          <w:rFonts w:ascii="Segoe UI" w:eastAsia="Times New Roman" w:hAnsi="Segoe UI" w:cs="Segoe UI"/>
          <w:b/>
          <w:bCs/>
          <w:color w:val="212529"/>
          <w:sz w:val="23"/>
          <w:szCs w:val="23"/>
          <w:lang w:val="en-CA"/>
        </w:rPr>
        <w:t>Simple Smart Device Collaboration Standard (SSDCS)</w:t>
      </w:r>
      <w:r w:rsidRPr="00C6541A">
        <w:rPr>
          <w:rFonts w:ascii="Segoe UI" w:eastAsia="Times New Roman" w:hAnsi="Segoe UI" w:cs="Segoe UI"/>
          <w:color w:val="212529"/>
          <w:sz w:val="23"/>
          <w:szCs w:val="23"/>
          <w:lang w:val="en-CA"/>
        </w:rPr>
        <w:t> in form of a set of </w:t>
      </w:r>
      <w:r w:rsidRPr="00C6541A">
        <w:rPr>
          <w:rFonts w:ascii="Segoe UI" w:eastAsia="Times New Roman" w:hAnsi="Segoe UI" w:cs="Segoe UI"/>
          <w:b/>
          <w:bCs/>
          <w:color w:val="212529"/>
          <w:sz w:val="23"/>
          <w:szCs w:val="23"/>
          <w:lang w:val="en-CA"/>
        </w:rPr>
        <w:t>Java Interfaces</w:t>
      </w:r>
      <w:r w:rsidRPr="00C6541A">
        <w:rPr>
          <w:rFonts w:ascii="Segoe UI" w:eastAsia="Times New Roman" w:hAnsi="Segoe UI" w:cs="Segoe UI"/>
          <w:color w:val="212529"/>
          <w:sz w:val="23"/>
          <w:szCs w:val="23"/>
          <w:lang w:val="en-CA"/>
        </w:rPr>
        <w:t>. The Interfaces can be freely downloaded from </w:t>
      </w:r>
      <w:hyperlink r:id="rId5" w:history="1">
        <w:r w:rsidRPr="00C6541A">
          <w:rPr>
            <w:rFonts w:ascii="Segoe UI" w:eastAsia="Times New Roman" w:hAnsi="Segoe UI" w:cs="Segoe UI"/>
            <w:color w:val="CC2030"/>
            <w:sz w:val="23"/>
            <w:szCs w:val="23"/>
            <w:lang w:val="en-CA"/>
          </w:rPr>
          <w:t>here (jar)</w:t>
        </w:r>
      </w:hyperlink>
      <w:r w:rsidRPr="00C6541A">
        <w:rPr>
          <w:rFonts w:ascii="Segoe UI" w:eastAsia="Times New Roman" w:hAnsi="Segoe UI" w:cs="Segoe UI"/>
          <w:color w:val="212529"/>
          <w:sz w:val="23"/>
          <w:szCs w:val="23"/>
          <w:lang w:val="en-CA"/>
        </w:rPr>
        <w:t> and the JavaDoc-generated Documentation can be found </w:t>
      </w:r>
      <w:hyperlink r:id="rId6" w:history="1">
        <w:r w:rsidRPr="00C6541A">
          <w:rPr>
            <w:rFonts w:ascii="Segoe UI" w:eastAsia="Times New Roman" w:hAnsi="Segoe UI" w:cs="Segoe UI"/>
            <w:color w:val="CC2030"/>
            <w:sz w:val="23"/>
            <w:szCs w:val="23"/>
            <w:lang w:val="en-CA"/>
          </w:rPr>
          <w:t>here (zip)</w:t>
        </w:r>
      </w:hyperlink>
      <w:r w:rsidRPr="00C6541A">
        <w:rPr>
          <w:rFonts w:ascii="Segoe UI" w:eastAsia="Times New Roman" w:hAnsi="Segoe UI" w:cs="Segoe UI"/>
          <w:color w:val="212529"/>
          <w:sz w:val="23"/>
          <w:szCs w:val="23"/>
          <w:lang w:val="en-CA"/>
        </w:rPr>
        <w:t>.</w:t>
      </w:r>
      <w:r w:rsidRPr="00C6541A">
        <w:rPr>
          <w:rFonts w:ascii="Segoe UI" w:eastAsia="Times New Roman" w:hAnsi="Segoe UI" w:cs="Segoe UI"/>
          <w:color w:val="212529"/>
          <w:sz w:val="23"/>
          <w:szCs w:val="23"/>
          <w:lang w:val="en-CA"/>
        </w:rPr>
        <w:br/>
      </w:r>
    </w:p>
    <w:p w14:paraId="32BCC2AD"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Meanwhile the files below represent your work on the controller:</w:t>
      </w:r>
    </w:p>
    <w:p w14:paraId="0E852830" w14:textId="77777777" w:rsidR="00C6541A" w:rsidRPr="00C6541A" w:rsidRDefault="00C6541A" w:rsidP="00C6541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rPr>
      </w:pPr>
      <w:hyperlink r:id="rId7" w:history="1">
        <w:r w:rsidRPr="00C6541A">
          <w:rPr>
            <w:rFonts w:ascii="Segoe UI" w:eastAsia="Times New Roman" w:hAnsi="Segoe UI" w:cs="Segoe UI"/>
            <w:b/>
            <w:bCs/>
            <w:color w:val="CC2030"/>
            <w:sz w:val="23"/>
            <w:szCs w:val="23"/>
            <w:lang w:val="en-CA"/>
          </w:rPr>
          <w:t>Controller.java</w:t>
        </w:r>
      </w:hyperlink>
      <w:r w:rsidRPr="00C6541A">
        <w:rPr>
          <w:rFonts w:ascii="Segoe UI" w:eastAsia="Times New Roman" w:hAnsi="Segoe UI" w:cs="Segoe UI"/>
          <w:b/>
          <w:bCs/>
          <w:color w:val="212529"/>
          <w:sz w:val="23"/>
          <w:szCs w:val="23"/>
          <w:lang w:val="en-CA"/>
        </w:rPr>
        <w:t> [you will need to rename the file or class]</w:t>
      </w:r>
      <w:r w:rsidRPr="00C6541A">
        <w:rPr>
          <w:rFonts w:ascii="Segoe UI" w:eastAsia="Times New Roman" w:hAnsi="Segoe UI" w:cs="Segoe UI"/>
          <w:color w:val="212529"/>
          <w:sz w:val="23"/>
          <w:szCs w:val="23"/>
          <w:lang w:val="en-CA"/>
        </w:rPr>
        <w:t>, as in the exercise the controller device collects data from sensors and sends commands to actuators. Here it is simplified to exclude Rooms, Buildings etc.</w:t>
      </w:r>
      <w:r w:rsidRPr="00C6541A">
        <w:rPr>
          <w:rFonts w:ascii="Segoe UI" w:eastAsia="Times New Roman" w:hAnsi="Segoe UI" w:cs="Segoe UI"/>
          <w:color w:val="212529"/>
          <w:sz w:val="23"/>
          <w:szCs w:val="23"/>
          <w:lang w:val="en-CA"/>
        </w:rPr>
        <w:br/>
      </w:r>
    </w:p>
    <w:p w14:paraId="25637BE7" w14:textId="77777777" w:rsidR="00C6541A" w:rsidRPr="00C6541A" w:rsidRDefault="00C6541A" w:rsidP="00C6541A">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rPr>
      </w:pPr>
      <w:hyperlink r:id="rId8" w:history="1">
        <w:r w:rsidRPr="00C6541A">
          <w:rPr>
            <w:rFonts w:ascii="Segoe UI" w:eastAsia="Times New Roman" w:hAnsi="Segoe UI" w:cs="Segoe UI"/>
            <w:b/>
            <w:bCs/>
            <w:color w:val="CC2030"/>
            <w:sz w:val="23"/>
            <w:szCs w:val="23"/>
            <w:lang w:val="en-CA"/>
          </w:rPr>
          <w:t>Main.java</w:t>
        </w:r>
      </w:hyperlink>
      <w:r w:rsidRPr="00C6541A">
        <w:rPr>
          <w:rFonts w:ascii="Segoe UI" w:eastAsia="Times New Roman" w:hAnsi="Segoe UI" w:cs="Segoe UI"/>
          <w:color w:val="212529"/>
          <w:sz w:val="23"/>
          <w:szCs w:val="23"/>
          <w:lang w:val="en-CA"/>
        </w:rPr>
        <w:t> </w:t>
      </w:r>
      <w:r w:rsidRPr="00C6541A">
        <w:rPr>
          <w:rFonts w:ascii="Segoe UI" w:eastAsia="Times New Roman" w:hAnsi="Segoe UI" w:cs="Segoe UI"/>
          <w:b/>
          <w:bCs/>
          <w:color w:val="212529"/>
          <w:sz w:val="23"/>
          <w:szCs w:val="23"/>
          <w:lang w:val="en-CA"/>
        </w:rPr>
        <w:t>[you will need to rename the file or class]</w:t>
      </w:r>
      <w:r w:rsidRPr="00C6541A">
        <w:rPr>
          <w:rFonts w:ascii="Segoe UI" w:eastAsia="Times New Roman" w:hAnsi="Segoe UI" w:cs="Segoe UI"/>
          <w:color w:val="212529"/>
          <w:sz w:val="23"/>
          <w:szCs w:val="23"/>
          <w:lang w:val="en-CA"/>
        </w:rPr>
        <w:t>, a test bed where various sensors can be created and controlled/tested.</w:t>
      </w:r>
    </w:p>
    <w:p w14:paraId="749504D0"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lastRenderedPageBreak/>
        <w:t>For this assignment you will need to complete the following exercises:</w:t>
      </w:r>
    </w:p>
    <w:p w14:paraId="13E68CBC" w14:textId="77777777" w:rsidR="00C6541A" w:rsidRPr="00C6541A" w:rsidRDefault="00C6541A" w:rsidP="00C6541A">
      <w:pPr>
        <w:shd w:val="clear" w:color="auto" w:fill="FFFFFF"/>
        <w:spacing w:after="100" w:afterAutospacing="1" w:line="240" w:lineRule="auto"/>
        <w:outlineLvl w:val="3"/>
        <w:rPr>
          <w:rFonts w:ascii="Segoe UI" w:eastAsia="Times New Roman" w:hAnsi="Segoe UI" w:cs="Segoe UI"/>
          <w:color w:val="212529"/>
          <w:sz w:val="24"/>
          <w:szCs w:val="24"/>
        </w:rPr>
      </w:pPr>
      <w:r w:rsidRPr="00C6541A">
        <w:rPr>
          <w:rFonts w:ascii="Segoe UI" w:eastAsia="Times New Roman" w:hAnsi="Segoe UI" w:cs="Segoe UI"/>
          <w:b/>
          <w:bCs/>
          <w:color w:val="212529"/>
          <w:sz w:val="24"/>
          <w:szCs w:val="24"/>
          <w:lang w:val="en-CA"/>
        </w:rPr>
        <w:t>Exercise 1 (30%)</w:t>
      </w:r>
      <w:r w:rsidRPr="00C6541A">
        <w:rPr>
          <w:rFonts w:ascii="Segoe UI" w:eastAsia="Times New Roman" w:hAnsi="Segoe UI" w:cs="Segoe UI"/>
          <w:color w:val="212529"/>
          <w:sz w:val="24"/>
          <w:szCs w:val="24"/>
          <w:lang w:val="en-CA"/>
        </w:rPr>
        <w:br/>
      </w:r>
    </w:p>
    <w:p w14:paraId="0EB1D4CD"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OldTemp Inc. is a company that was developing sensors before SSDCS existed. You need to use one of their sensors OldyTempSensorOld3 which obviously does not comply with SSDCS. The company offers you</w:t>
      </w:r>
      <w:hyperlink r:id="rId9" w:history="1">
        <w:r w:rsidRPr="00C6541A">
          <w:rPr>
            <w:rFonts w:ascii="Segoe UI" w:eastAsia="Times New Roman" w:hAnsi="Segoe UI" w:cs="Segoe UI"/>
            <w:color w:val="CC2030"/>
            <w:sz w:val="23"/>
            <w:szCs w:val="23"/>
            <w:lang w:val="en-CA"/>
          </w:rPr>
          <w:t> a JAR of the sensor driver</w:t>
        </w:r>
      </w:hyperlink>
      <w:r w:rsidRPr="00C6541A">
        <w:rPr>
          <w:rFonts w:ascii="Segoe UI" w:eastAsia="Times New Roman" w:hAnsi="Segoe UI" w:cs="Segoe UI"/>
          <w:color w:val="212529"/>
          <w:sz w:val="23"/>
          <w:szCs w:val="23"/>
          <w:lang w:val="en-CA"/>
        </w:rPr>
        <w:t> and </w:t>
      </w:r>
      <w:hyperlink r:id="rId10" w:history="1">
        <w:r w:rsidRPr="00C6541A">
          <w:rPr>
            <w:rFonts w:ascii="Segoe UI" w:eastAsia="Times New Roman" w:hAnsi="Segoe UI" w:cs="Segoe UI"/>
            <w:color w:val="CC2030"/>
            <w:sz w:val="23"/>
            <w:szCs w:val="23"/>
            <w:lang w:val="en-CA"/>
          </w:rPr>
          <w:t>a JavaDoc for the Driver</w:t>
        </w:r>
      </w:hyperlink>
      <w:r w:rsidRPr="00C6541A">
        <w:rPr>
          <w:rFonts w:ascii="Segoe UI" w:eastAsia="Times New Roman" w:hAnsi="Segoe UI" w:cs="Segoe UI"/>
          <w:color w:val="212529"/>
          <w:sz w:val="23"/>
          <w:szCs w:val="23"/>
          <w:lang w:val="en-CA"/>
        </w:rPr>
        <w:t>. Use the </w:t>
      </w:r>
      <w:r w:rsidRPr="00C6541A">
        <w:rPr>
          <w:rFonts w:ascii="Segoe UI" w:eastAsia="Times New Roman" w:hAnsi="Segoe UI" w:cs="Segoe UI"/>
          <w:b/>
          <w:bCs/>
          <w:color w:val="212529"/>
          <w:sz w:val="23"/>
          <w:szCs w:val="23"/>
          <w:u w:val="single"/>
          <w:lang w:val="en-CA"/>
        </w:rPr>
        <w:t>adapter pattern</w:t>
      </w:r>
      <w:r w:rsidRPr="00C6541A">
        <w:rPr>
          <w:rFonts w:ascii="Segoe UI" w:eastAsia="Times New Roman" w:hAnsi="Segoe UI" w:cs="Segoe UI"/>
          <w:b/>
          <w:bCs/>
          <w:color w:val="212529"/>
          <w:sz w:val="23"/>
          <w:szCs w:val="23"/>
          <w:lang w:val="en-CA"/>
        </w:rPr>
        <w:t> </w:t>
      </w:r>
      <w:r w:rsidRPr="00C6541A">
        <w:rPr>
          <w:rFonts w:ascii="Segoe UI" w:eastAsia="Times New Roman" w:hAnsi="Segoe UI" w:cs="Segoe UI"/>
          <w:color w:val="212529"/>
          <w:sz w:val="23"/>
          <w:szCs w:val="23"/>
          <w:lang w:val="en-CA"/>
        </w:rPr>
        <w:t>to use OldyTempSensorOld3 in your integration project so that it complies with SSDCS. Name your Adapter </w:t>
      </w:r>
      <w:r w:rsidRPr="00C6541A">
        <w:rPr>
          <w:rFonts w:ascii="Segoe UI" w:eastAsia="Times New Roman" w:hAnsi="Segoe UI" w:cs="Segoe UI"/>
          <w:b/>
          <w:bCs/>
          <w:color w:val="212529"/>
          <w:sz w:val="23"/>
          <w:szCs w:val="23"/>
          <w:lang w:val="en-CA"/>
        </w:rPr>
        <w:t>OldyTempSensorAdapter</w:t>
      </w:r>
      <w:r w:rsidRPr="00C6541A">
        <w:rPr>
          <w:rFonts w:ascii="Segoe UI" w:eastAsia="Times New Roman" w:hAnsi="Segoe UI" w:cs="Segoe UI"/>
          <w:color w:val="212529"/>
          <w:sz w:val="23"/>
          <w:szCs w:val="23"/>
          <w:lang w:val="en-CA"/>
        </w:rPr>
        <w:t>;</w:t>
      </w:r>
      <w:r w:rsidRPr="00C6541A">
        <w:rPr>
          <w:rFonts w:ascii="Segoe UI" w:eastAsia="Times New Roman" w:hAnsi="Segoe UI" w:cs="Segoe UI"/>
          <w:color w:val="212529"/>
          <w:sz w:val="23"/>
          <w:szCs w:val="23"/>
          <w:lang w:val="en-CA"/>
        </w:rPr>
        <w:br/>
      </w:r>
    </w:p>
    <w:p w14:paraId="573D8168"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Submit:</w:t>
      </w:r>
      <w:r w:rsidRPr="00C6541A">
        <w:rPr>
          <w:rFonts w:ascii="Segoe UI" w:eastAsia="Times New Roman" w:hAnsi="Segoe UI" w:cs="Segoe UI"/>
          <w:color w:val="212529"/>
          <w:sz w:val="23"/>
          <w:szCs w:val="23"/>
          <w:lang w:val="en-CA"/>
        </w:rPr>
        <w:br/>
      </w:r>
    </w:p>
    <w:p w14:paraId="6D9A50D0" w14:textId="77777777" w:rsidR="00C6541A" w:rsidRPr="00C6541A" w:rsidRDefault="00C6541A" w:rsidP="00C6541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run of scenario 1 (see Main.java).</w:t>
      </w:r>
      <w:r w:rsidRPr="00C6541A">
        <w:rPr>
          <w:rFonts w:ascii="Segoe UI" w:eastAsia="Times New Roman" w:hAnsi="Segoe UI" w:cs="Segoe UI"/>
          <w:color w:val="212529"/>
          <w:sz w:val="23"/>
          <w:szCs w:val="23"/>
          <w:lang w:val="en-CA"/>
        </w:rPr>
        <w:br/>
      </w:r>
    </w:p>
    <w:p w14:paraId="541B3A31" w14:textId="77777777" w:rsidR="00C6541A" w:rsidRPr="00C6541A" w:rsidRDefault="00C6541A" w:rsidP="00C6541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w:t>
      </w:r>
      <w:proofErr w:type="gramStart"/>
      <w:r w:rsidRPr="00C6541A">
        <w:rPr>
          <w:rFonts w:ascii="Segoe UI" w:eastAsia="Times New Roman" w:hAnsi="Segoe UI" w:cs="Segoe UI"/>
          <w:b/>
          <w:bCs/>
          <w:color w:val="212529"/>
          <w:sz w:val="23"/>
          <w:szCs w:val="23"/>
          <w:lang w:val="en-CA"/>
        </w:rPr>
        <w:t>2-3 minute</w:t>
      </w:r>
      <w:proofErr w:type="gramEnd"/>
      <w:r w:rsidRPr="00C6541A">
        <w:rPr>
          <w:rFonts w:ascii="Segoe UI" w:eastAsia="Times New Roman" w:hAnsi="Segoe UI" w:cs="Segoe UI"/>
          <w:b/>
          <w:bCs/>
          <w:color w:val="212529"/>
          <w:sz w:val="23"/>
          <w:szCs w:val="23"/>
          <w:lang w:val="en-CA"/>
        </w:rPr>
        <w:t> </w:t>
      </w:r>
      <w:r w:rsidRPr="00C6541A">
        <w:rPr>
          <w:rFonts w:ascii="Segoe UI" w:eastAsia="Times New Roman" w:hAnsi="Segoe UI" w:cs="Segoe UI"/>
          <w:b/>
          <w:bCs/>
          <w:color w:val="212529"/>
          <w:sz w:val="23"/>
          <w:szCs w:val="23"/>
          <w:u w:val="single"/>
          <w:lang w:val="en-CA"/>
        </w:rPr>
        <w:t>uninterrupted</w:t>
      </w:r>
      <w:r w:rsidRPr="00C6541A">
        <w:rPr>
          <w:rFonts w:ascii="Segoe UI" w:eastAsia="Times New Roman" w:hAnsi="Segoe UI" w:cs="Segoe UI"/>
          <w:b/>
          <w:bCs/>
          <w:color w:val="212529"/>
          <w:sz w:val="23"/>
          <w:szCs w:val="23"/>
          <w:lang w:val="en-CA"/>
        </w:rPr>
        <w:t> video</w:t>
      </w:r>
      <w:r w:rsidRPr="00C6541A">
        <w:rPr>
          <w:rFonts w:ascii="Segoe UI" w:eastAsia="Times New Roman" w:hAnsi="Segoe UI" w:cs="Segoe UI"/>
          <w:color w:val="212529"/>
          <w:sz w:val="23"/>
          <w:szCs w:val="23"/>
          <w:lang w:val="en-CA"/>
        </w:rPr>
        <w:t> presenting your solutions and demonstrating the code. The video should be staged to show: (i) how you set up your Eclipse project from scratch and import the Java files, (ii) how you import the driver in the project (including showing that it does not work without the import), and (iii) how you run it.</w:t>
      </w:r>
      <w:r w:rsidRPr="00C6541A">
        <w:rPr>
          <w:rFonts w:ascii="Segoe UI" w:eastAsia="Times New Roman" w:hAnsi="Segoe UI" w:cs="Segoe UI"/>
          <w:color w:val="212529"/>
          <w:sz w:val="23"/>
          <w:szCs w:val="23"/>
          <w:lang w:val="en-CA"/>
        </w:rPr>
        <w:br/>
      </w:r>
    </w:p>
    <w:p w14:paraId="339442BE" w14:textId="77777777" w:rsidR="00C6541A" w:rsidRPr="00C6541A" w:rsidRDefault="00C6541A" w:rsidP="00C6541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The JAVA files relating to your solution. </w:t>
      </w:r>
    </w:p>
    <w:p w14:paraId="59D13DCD" w14:textId="77777777" w:rsidR="00C6541A" w:rsidRPr="00C6541A" w:rsidRDefault="00C6541A" w:rsidP="00C6541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link to a JavaDoc describing </w:t>
      </w:r>
      <w:r w:rsidRPr="00C6541A">
        <w:rPr>
          <w:rFonts w:ascii="Segoe UI" w:eastAsia="Times New Roman" w:hAnsi="Segoe UI" w:cs="Segoe UI"/>
          <w:b/>
          <w:bCs/>
          <w:color w:val="212529"/>
          <w:sz w:val="23"/>
          <w:szCs w:val="23"/>
          <w:lang w:val="en-CA"/>
        </w:rPr>
        <w:t>your</w:t>
      </w:r>
      <w:r w:rsidRPr="00C6541A">
        <w:rPr>
          <w:rFonts w:ascii="Segoe UI" w:eastAsia="Times New Roman" w:hAnsi="Segoe UI" w:cs="Segoe UI"/>
          <w:color w:val="212529"/>
          <w:sz w:val="23"/>
          <w:szCs w:val="23"/>
          <w:lang w:val="en-CA"/>
        </w:rPr>
        <w:t> classes.</w:t>
      </w:r>
      <w:r w:rsidRPr="00C6541A">
        <w:rPr>
          <w:rFonts w:ascii="Segoe UI" w:eastAsia="Times New Roman" w:hAnsi="Segoe UI" w:cs="Segoe UI"/>
          <w:color w:val="212529"/>
          <w:sz w:val="23"/>
          <w:szCs w:val="23"/>
          <w:lang w:val="en-CA"/>
        </w:rPr>
        <w:br/>
      </w:r>
    </w:p>
    <w:p w14:paraId="4B3CC5F3" w14:textId="77777777" w:rsidR="00C6541A" w:rsidRPr="00C6541A" w:rsidRDefault="00C6541A" w:rsidP="00C6541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w:t>
      </w:r>
      <w:r w:rsidRPr="00C6541A">
        <w:rPr>
          <w:rFonts w:ascii="Segoe UI" w:eastAsia="Times New Roman" w:hAnsi="Segoe UI" w:cs="Segoe UI"/>
          <w:b/>
          <w:bCs/>
          <w:color w:val="212529"/>
          <w:sz w:val="23"/>
          <w:szCs w:val="23"/>
          <w:lang w:val="en-CA"/>
        </w:rPr>
        <w:t>class diagram</w:t>
      </w:r>
      <w:r w:rsidRPr="00C6541A">
        <w:rPr>
          <w:rFonts w:ascii="Segoe UI" w:eastAsia="Times New Roman" w:hAnsi="Segoe UI" w:cs="Segoe UI"/>
          <w:color w:val="212529"/>
          <w:sz w:val="23"/>
          <w:szCs w:val="23"/>
          <w:lang w:val="en-CA"/>
        </w:rPr>
        <w:t> demonstrating your solution.</w:t>
      </w:r>
      <w:r w:rsidRPr="00C6541A">
        <w:rPr>
          <w:rFonts w:ascii="Segoe UI" w:eastAsia="Times New Roman" w:hAnsi="Segoe UI" w:cs="Segoe UI"/>
          <w:color w:val="212529"/>
          <w:sz w:val="23"/>
          <w:szCs w:val="23"/>
          <w:lang w:val="en-CA"/>
        </w:rPr>
        <w:br/>
      </w:r>
    </w:p>
    <w:p w14:paraId="7582EB5E" w14:textId="77777777" w:rsidR="00C6541A" w:rsidRPr="00C6541A" w:rsidRDefault="00C6541A" w:rsidP="00C6541A">
      <w:pPr>
        <w:shd w:val="clear" w:color="auto" w:fill="FFFFFF"/>
        <w:spacing w:after="100" w:afterAutospacing="1" w:line="240" w:lineRule="auto"/>
        <w:outlineLvl w:val="3"/>
        <w:rPr>
          <w:rFonts w:ascii="Segoe UI" w:eastAsia="Times New Roman" w:hAnsi="Segoe UI" w:cs="Segoe UI"/>
          <w:color w:val="212529"/>
          <w:sz w:val="24"/>
          <w:szCs w:val="24"/>
        </w:rPr>
      </w:pPr>
      <w:r w:rsidRPr="00C6541A">
        <w:rPr>
          <w:rFonts w:ascii="Segoe UI" w:eastAsia="Times New Roman" w:hAnsi="Segoe UI" w:cs="Segoe UI"/>
          <w:b/>
          <w:bCs/>
          <w:color w:val="212529"/>
          <w:sz w:val="24"/>
          <w:szCs w:val="24"/>
          <w:lang w:val="en-CA"/>
        </w:rPr>
        <w:t>Exercise 2 (40%)</w:t>
      </w:r>
    </w:p>
    <w:p w14:paraId="3A8C6B29"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NewTemp Inc. is a company that is developing sensors just ignoring SSDCS. Instead they implement part of an observer pattern in which the sensor is a Subject generating notifications. The company offers you </w:t>
      </w:r>
      <w:hyperlink r:id="rId11" w:history="1">
        <w:r w:rsidRPr="00C6541A">
          <w:rPr>
            <w:rFonts w:ascii="Segoe UI" w:eastAsia="Times New Roman" w:hAnsi="Segoe UI" w:cs="Segoe UI"/>
            <w:color w:val="CC2030"/>
            <w:sz w:val="23"/>
            <w:szCs w:val="23"/>
            <w:lang w:val="en-CA"/>
          </w:rPr>
          <w:t>a JAR of the sensor driver</w:t>
        </w:r>
      </w:hyperlink>
      <w:r w:rsidRPr="00C6541A">
        <w:rPr>
          <w:rFonts w:ascii="Segoe UI" w:eastAsia="Times New Roman" w:hAnsi="Segoe UI" w:cs="Segoe UI"/>
          <w:color w:val="212529"/>
          <w:sz w:val="23"/>
          <w:szCs w:val="23"/>
          <w:lang w:val="en-CA"/>
        </w:rPr>
        <w:t> and </w:t>
      </w:r>
      <w:hyperlink r:id="rId12" w:history="1">
        <w:r w:rsidRPr="00C6541A">
          <w:rPr>
            <w:rFonts w:ascii="Segoe UI" w:eastAsia="Times New Roman" w:hAnsi="Segoe UI" w:cs="Segoe UI"/>
            <w:color w:val="CC2030"/>
            <w:sz w:val="23"/>
            <w:szCs w:val="23"/>
            <w:lang w:val="en-CA"/>
          </w:rPr>
          <w:t>a JavaDoc</w:t>
        </w:r>
      </w:hyperlink>
      <w:r w:rsidRPr="00C6541A">
        <w:rPr>
          <w:rFonts w:ascii="Segoe UI" w:eastAsia="Times New Roman" w:hAnsi="Segoe UI" w:cs="Segoe UI"/>
          <w:color w:val="212529"/>
          <w:sz w:val="23"/>
          <w:szCs w:val="23"/>
          <w:lang w:val="en-CA"/>
        </w:rPr>
        <w:t> where the observer implementation is described. Use the </w:t>
      </w:r>
      <w:r w:rsidRPr="00C6541A">
        <w:rPr>
          <w:rFonts w:ascii="Segoe UI" w:eastAsia="Times New Roman" w:hAnsi="Segoe UI" w:cs="Segoe UI"/>
          <w:b/>
          <w:bCs/>
          <w:color w:val="212529"/>
          <w:sz w:val="23"/>
          <w:szCs w:val="23"/>
          <w:u w:val="single"/>
          <w:lang w:val="en-CA"/>
        </w:rPr>
        <w:t>adapter pattern</w:t>
      </w:r>
      <w:r w:rsidRPr="00C6541A">
        <w:rPr>
          <w:rFonts w:ascii="Segoe UI" w:eastAsia="Times New Roman" w:hAnsi="Segoe UI" w:cs="Segoe UI"/>
          <w:b/>
          <w:bCs/>
          <w:color w:val="212529"/>
          <w:sz w:val="23"/>
          <w:szCs w:val="23"/>
          <w:lang w:val="en-CA"/>
        </w:rPr>
        <w:t> </w:t>
      </w:r>
      <w:r w:rsidRPr="00C6541A">
        <w:rPr>
          <w:rFonts w:ascii="Segoe UI" w:eastAsia="Times New Roman" w:hAnsi="Segoe UI" w:cs="Segoe UI"/>
          <w:color w:val="212529"/>
          <w:sz w:val="23"/>
          <w:szCs w:val="23"/>
          <w:lang w:val="en-CA"/>
        </w:rPr>
        <w:t xml:space="preserve">to comply with the </w:t>
      </w:r>
      <w:proofErr w:type="gramStart"/>
      <w:r w:rsidRPr="00C6541A">
        <w:rPr>
          <w:rFonts w:ascii="Segoe UI" w:eastAsia="Times New Roman" w:hAnsi="Segoe UI" w:cs="Segoe UI"/>
          <w:color w:val="212529"/>
          <w:sz w:val="23"/>
          <w:szCs w:val="23"/>
          <w:lang w:val="en-CA"/>
        </w:rPr>
        <w:t>observer</w:t>
      </w:r>
      <w:proofErr w:type="gramEnd"/>
      <w:r w:rsidRPr="00C6541A">
        <w:rPr>
          <w:rFonts w:ascii="Segoe UI" w:eastAsia="Times New Roman" w:hAnsi="Segoe UI" w:cs="Segoe UI"/>
          <w:color w:val="212529"/>
          <w:sz w:val="23"/>
          <w:szCs w:val="23"/>
          <w:lang w:val="en-CA"/>
        </w:rPr>
        <w:t xml:space="preserve"> pattern that NewTemp imposes. </w:t>
      </w:r>
      <w:del w:id="0" w:author="Unknown">
        <w:r w:rsidRPr="00C6541A">
          <w:rPr>
            <w:rFonts w:ascii="Segoe UI" w:eastAsia="Times New Roman" w:hAnsi="Segoe UI" w:cs="Segoe UI"/>
            <w:color w:val="212529"/>
            <w:sz w:val="23"/>
            <w:szCs w:val="23"/>
            <w:lang w:val="en-CA"/>
          </w:rPr>
          <w:delText>[hint: simply let the adapter keep track of the latest temperature it received]</w:delText>
        </w:r>
      </w:del>
      <w:r w:rsidRPr="00C6541A">
        <w:rPr>
          <w:rFonts w:ascii="Segoe UI" w:eastAsia="Times New Roman" w:hAnsi="Segoe UI" w:cs="Segoe UI"/>
          <w:color w:val="212529"/>
          <w:sz w:val="23"/>
          <w:szCs w:val="23"/>
          <w:lang w:val="en-CA"/>
        </w:rPr>
        <w:t>. Name your Adapter </w:t>
      </w:r>
      <w:r w:rsidRPr="00C6541A">
        <w:rPr>
          <w:rFonts w:ascii="Segoe UI" w:eastAsia="Times New Roman" w:hAnsi="Segoe UI" w:cs="Segoe UI"/>
          <w:b/>
          <w:bCs/>
          <w:color w:val="212529"/>
          <w:sz w:val="23"/>
          <w:szCs w:val="23"/>
          <w:lang w:val="en-CA"/>
        </w:rPr>
        <w:t>NewlyTempSensorAdapter</w:t>
      </w:r>
      <w:r w:rsidRPr="00C6541A">
        <w:rPr>
          <w:rFonts w:ascii="Segoe UI" w:eastAsia="Times New Roman" w:hAnsi="Segoe UI" w:cs="Segoe UI"/>
          <w:color w:val="212529"/>
          <w:sz w:val="23"/>
          <w:szCs w:val="23"/>
          <w:lang w:val="en-CA"/>
        </w:rPr>
        <w:t>. [*NEW* print an arbitrary message in response to NewTemp' sensor </w:t>
      </w:r>
      <w:r w:rsidRPr="00C6541A">
        <w:rPr>
          <w:rFonts w:ascii="Segoe UI" w:eastAsia="Times New Roman" w:hAnsi="Segoe UI" w:cs="Segoe UI"/>
          <w:i/>
          <w:iCs/>
          <w:color w:val="212529"/>
          <w:sz w:val="23"/>
          <w:szCs w:val="23"/>
          <w:lang w:val="en-CA"/>
        </w:rPr>
        <w:t>callback</w:t>
      </w:r>
      <w:r w:rsidRPr="00C6541A">
        <w:rPr>
          <w:rFonts w:ascii="Segoe UI" w:eastAsia="Times New Roman" w:hAnsi="Segoe UI" w:cs="Segoe UI"/>
          <w:color w:val="212529"/>
          <w:sz w:val="23"/>
          <w:szCs w:val="23"/>
          <w:lang w:val="en-CA"/>
        </w:rPr>
        <w:t>. Initiate this callback yourselves through triggering the sensor's notifications when a new temperature is registered.]</w:t>
      </w:r>
      <w:r w:rsidRPr="00C6541A">
        <w:rPr>
          <w:rFonts w:ascii="Segoe UI" w:eastAsia="Times New Roman" w:hAnsi="Segoe UI" w:cs="Segoe UI"/>
          <w:color w:val="212529"/>
          <w:sz w:val="23"/>
          <w:szCs w:val="23"/>
          <w:lang w:val="en-CA"/>
        </w:rPr>
        <w:br/>
      </w:r>
    </w:p>
    <w:p w14:paraId="37F7E108"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lastRenderedPageBreak/>
        <w:t>Submit:</w:t>
      </w:r>
      <w:r w:rsidRPr="00C6541A">
        <w:rPr>
          <w:rFonts w:ascii="Segoe UI" w:eastAsia="Times New Roman" w:hAnsi="Segoe UI" w:cs="Segoe UI"/>
          <w:color w:val="212529"/>
          <w:sz w:val="23"/>
          <w:szCs w:val="23"/>
          <w:lang w:val="en-CA"/>
        </w:rPr>
        <w:br/>
      </w:r>
    </w:p>
    <w:p w14:paraId="3B80C147" w14:textId="77777777" w:rsidR="00C6541A" w:rsidRPr="00C6541A" w:rsidRDefault="00C6541A" w:rsidP="00C6541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run of scenario 2 (see Main.java)</w:t>
      </w:r>
    </w:p>
    <w:p w14:paraId="5583A4AC" w14:textId="77777777" w:rsidR="00C6541A" w:rsidRPr="00C6541A" w:rsidRDefault="00C6541A" w:rsidP="00C6541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 xml:space="preserve">A </w:t>
      </w:r>
      <w:proofErr w:type="gramStart"/>
      <w:r w:rsidRPr="00C6541A">
        <w:rPr>
          <w:rFonts w:ascii="Segoe UI" w:eastAsia="Times New Roman" w:hAnsi="Segoe UI" w:cs="Segoe UI"/>
          <w:b/>
          <w:bCs/>
          <w:color w:val="212529"/>
          <w:sz w:val="23"/>
          <w:szCs w:val="23"/>
          <w:lang w:val="en-CA"/>
        </w:rPr>
        <w:t>2-3 minute</w:t>
      </w:r>
      <w:proofErr w:type="gramEnd"/>
      <w:r w:rsidRPr="00C6541A">
        <w:rPr>
          <w:rFonts w:ascii="Segoe UI" w:eastAsia="Times New Roman" w:hAnsi="Segoe UI" w:cs="Segoe UI"/>
          <w:b/>
          <w:bCs/>
          <w:color w:val="212529"/>
          <w:sz w:val="23"/>
          <w:szCs w:val="23"/>
          <w:lang w:val="en-CA"/>
        </w:rPr>
        <w:t> </w:t>
      </w:r>
      <w:r w:rsidRPr="00C6541A">
        <w:rPr>
          <w:rFonts w:ascii="Segoe UI" w:eastAsia="Times New Roman" w:hAnsi="Segoe UI" w:cs="Segoe UI"/>
          <w:b/>
          <w:bCs/>
          <w:color w:val="212529"/>
          <w:sz w:val="23"/>
          <w:szCs w:val="23"/>
          <w:u w:val="single"/>
          <w:lang w:val="en-CA"/>
        </w:rPr>
        <w:t>uninterrupted</w:t>
      </w:r>
      <w:r w:rsidRPr="00C6541A">
        <w:rPr>
          <w:rFonts w:ascii="Segoe UI" w:eastAsia="Times New Roman" w:hAnsi="Segoe UI" w:cs="Segoe UI"/>
          <w:b/>
          <w:bCs/>
          <w:color w:val="212529"/>
          <w:sz w:val="23"/>
          <w:szCs w:val="23"/>
          <w:lang w:val="en-CA"/>
        </w:rPr>
        <w:t> video</w:t>
      </w:r>
      <w:r w:rsidRPr="00C6541A">
        <w:rPr>
          <w:rFonts w:ascii="Segoe UI" w:eastAsia="Times New Roman" w:hAnsi="Segoe UI" w:cs="Segoe UI"/>
          <w:color w:val="212529"/>
          <w:sz w:val="23"/>
          <w:szCs w:val="23"/>
          <w:lang w:val="en-CA"/>
        </w:rPr>
        <w:t> presenting your solutions and demonstrating the code. The video should be staged to should show: (i) how you set up your Eclipse project from scratch and import the Java files, (ii) how you import the driver in the project (including showing that it does not work without the import), and (iii) how you run it.</w:t>
      </w:r>
      <w:r w:rsidRPr="00C6541A">
        <w:rPr>
          <w:rFonts w:ascii="Segoe UI" w:eastAsia="Times New Roman" w:hAnsi="Segoe UI" w:cs="Segoe UI"/>
          <w:color w:val="212529"/>
          <w:sz w:val="23"/>
          <w:szCs w:val="23"/>
          <w:lang w:val="en-CA"/>
        </w:rPr>
        <w:br/>
      </w:r>
    </w:p>
    <w:p w14:paraId="36513932" w14:textId="77777777" w:rsidR="00C6541A" w:rsidRPr="00C6541A" w:rsidRDefault="00C6541A" w:rsidP="00C6541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The JAVA files relating to your solution. </w:t>
      </w:r>
    </w:p>
    <w:p w14:paraId="650BFD6B" w14:textId="77777777" w:rsidR="00C6541A" w:rsidRPr="00C6541A" w:rsidRDefault="00C6541A" w:rsidP="00C6541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link to a JavaDoc describing </w:t>
      </w:r>
      <w:r w:rsidRPr="00C6541A">
        <w:rPr>
          <w:rFonts w:ascii="Segoe UI" w:eastAsia="Times New Roman" w:hAnsi="Segoe UI" w:cs="Segoe UI"/>
          <w:b/>
          <w:bCs/>
          <w:color w:val="212529"/>
          <w:sz w:val="23"/>
          <w:szCs w:val="23"/>
          <w:lang w:val="en-CA"/>
        </w:rPr>
        <w:t>your</w:t>
      </w:r>
      <w:r w:rsidRPr="00C6541A">
        <w:rPr>
          <w:rFonts w:ascii="Segoe UI" w:eastAsia="Times New Roman" w:hAnsi="Segoe UI" w:cs="Segoe UI"/>
          <w:color w:val="212529"/>
          <w:sz w:val="23"/>
          <w:szCs w:val="23"/>
          <w:lang w:val="en-CA"/>
        </w:rPr>
        <w:t> classes.</w:t>
      </w:r>
      <w:r w:rsidRPr="00C6541A">
        <w:rPr>
          <w:rFonts w:ascii="Segoe UI" w:eastAsia="Times New Roman" w:hAnsi="Segoe UI" w:cs="Segoe UI"/>
          <w:color w:val="212529"/>
          <w:sz w:val="23"/>
          <w:szCs w:val="23"/>
          <w:lang w:val="en-CA"/>
        </w:rPr>
        <w:br/>
      </w:r>
    </w:p>
    <w:p w14:paraId="1805CBF0" w14:textId="77777777" w:rsidR="00C6541A" w:rsidRPr="00C6541A" w:rsidRDefault="00C6541A" w:rsidP="00C6541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w:t>
      </w:r>
      <w:r w:rsidRPr="00C6541A">
        <w:rPr>
          <w:rFonts w:ascii="Segoe UI" w:eastAsia="Times New Roman" w:hAnsi="Segoe UI" w:cs="Segoe UI"/>
          <w:b/>
          <w:bCs/>
          <w:color w:val="212529"/>
          <w:sz w:val="23"/>
          <w:szCs w:val="23"/>
          <w:lang w:val="en-CA"/>
        </w:rPr>
        <w:t>sequence </w:t>
      </w:r>
      <w:proofErr w:type="gramStart"/>
      <w:r w:rsidRPr="00C6541A">
        <w:rPr>
          <w:rFonts w:ascii="Segoe UI" w:eastAsia="Times New Roman" w:hAnsi="Segoe UI" w:cs="Segoe UI"/>
          <w:b/>
          <w:bCs/>
          <w:color w:val="212529"/>
          <w:sz w:val="23"/>
          <w:szCs w:val="23"/>
          <w:lang w:val="en-CA"/>
        </w:rPr>
        <w:t>diagram</w:t>
      </w:r>
      <w:r w:rsidRPr="00C6541A">
        <w:rPr>
          <w:rFonts w:ascii="Segoe UI" w:eastAsia="Times New Roman" w:hAnsi="Segoe UI" w:cs="Segoe UI"/>
          <w:color w:val="212529"/>
          <w:sz w:val="23"/>
          <w:szCs w:val="23"/>
          <w:lang w:val="en-CA"/>
        </w:rPr>
        <w:t>  showing</w:t>
      </w:r>
      <w:proofErr w:type="gramEnd"/>
      <w:r w:rsidRPr="00C6541A">
        <w:rPr>
          <w:rFonts w:ascii="Segoe UI" w:eastAsia="Times New Roman" w:hAnsi="Segoe UI" w:cs="Segoe UI"/>
          <w:color w:val="212529"/>
          <w:sz w:val="23"/>
          <w:szCs w:val="23"/>
          <w:lang w:val="en-CA"/>
        </w:rPr>
        <w:t xml:space="preserve"> what happens when newTemperature(0) is called from Main.</w:t>
      </w:r>
    </w:p>
    <w:p w14:paraId="316D7667" w14:textId="77777777" w:rsidR="00C6541A" w:rsidRPr="00C6541A" w:rsidRDefault="00C6541A" w:rsidP="00C6541A">
      <w:pPr>
        <w:shd w:val="clear" w:color="auto" w:fill="FFFFFF"/>
        <w:spacing w:after="100" w:afterAutospacing="1" w:line="240" w:lineRule="auto"/>
        <w:outlineLvl w:val="3"/>
        <w:rPr>
          <w:rFonts w:ascii="Segoe UI" w:eastAsia="Times New Roman" w:hAnsi="Segoe UI" w:cs="Segoe UI"/>
          <w:color w:val="212529"/>
          <w:sz w:val="24"/>
          <w:szCs w:val="24"/>
        </w:rPr>
      </w:pPr>
      <w:r w:rsidRPr="00C6541A">
        <w:rPr>
          <w:rFonts w:ascii="Segoe UI" w:eastAsia="Times New Roman" w:hAnsi="Segoe UI" w:cs="Segoe UI"/>
          <w:b/>
          <w:bCs/>
          <w:color w:val="212529"/>
          <w:sz w:val="24"/>
          <w:szCs w:val="24"/>
          <w:lang w:val="en-CA"/>
        </w:rPr>
        <w:t>Exercise 3 (30%)</w:t>
      </w:r>
    </w:p>
    <w:p w14:paraId="4F641A72"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rPr>
        <w:t>Smart Builders also decided to start building furnaces. They call their family of furnaces</w:t>
      </w:r>
      <w:r w:rsidRPr="00C6541A">
        <w:rPr>
          <w:rFonts w:ascii="Segoe UI" w:eastAsia="Times New Roman" w:hAnsi="Segoe UI" w:cs="Segoe UI"/>
          <w:b/>
          <w:bCs/>
          <w:color w:val="212529"/>
          <w:sz w:val="23"/>
          <w:szCs w:val="23"/>
        </w:rPr>
        <w:t> OurFurnace </w:t>
      </w:r>
      <w:r w:rsidRPr="00C6541A">
        <w:rPr>
          <w:rFonts w:ascii="Segoe UI" w:eastAsia="Times New Roman" w:hAnsi="Segoe UI" w:cs="Segoe UI"/>
          <w:color w:val="212529"/>
          <w:sz w:val="23"/>
          <w:szCs w:val="23"/>
        </w:rPr>
        <w:t xml:space="preserve">and they are SSDCS compliant. The basic furnace (which includes the basic components of a furnace) can be augmented with a Humidifier and a WiFi (for smartphone control). Depending on whether the furnace has these components, they must turn on when the furnace turns on. As it </w:t>
      </w:r>
      <w:proofErr w:type="gramStart"/>
      <w:r w:rsidRPr="00C6541A">
        <w:rPr>
          <w:rFonts w:ascii="Segoe UI" w:eastAsia="Times New Roman" w:hAnsi="Segoe UI" w:cs="Segoe UI"/>
          <w:color w:val="212529"/>
          <w:sz w:val="23"/>
          <w:szCs w:val="23"/>
        </w:rPr>
        <w:t>stands</w:t>
      </w:r>
      <w:proofErr w:type="gramEnd"/>
      <w:r w:rsidRPr="00C6541A">
        <w:rPr>
          <w:rFonts w:ascii="Segoe UI" w:eastAsia="Times New Roman" w:hAnsi="Segoe UI" w:cs="Segoe UI"/>
          <w:color w:val="212529"/>
          <w:sz w:val="23"/>
          <w:szCs w:val="23"/>
        </w:rPr>
        <w:t xml:space="preserve"> they only have one model </w:t>
      </w:r>
      <w:r w:rsidRPr="00C6541A">
        <w:rPr>
          <w:rFonts w:ascii="Segoe UI" w:eastAsia="Times New Roman" w:hAnsi="Segoe UI" w:cs="Segoe UI"/>
          <w:b/>
          <w:bCs/>
          <w:color w:val="212529"/>
          <w:sz w:val="23"/>
          <w:szCs w:val="23"/>
        </w:rPr>
        <w:t>PlainGasF1</w:t>
      </w:r>
      <w:r w:rsidRPr="00C6541A">
        <w:rPr>
          <w:rFonts w:ascii="Segoe UI" w:eastAsia="Times New Roman" w:hAnsi="Segoe UI" w:cs="Segoe UI"/>
          <w:color w:val="212529"/>
          <w:sz w:val="23"/>
          <w:szCs w:val="23"/>
        </w:rPr>
        <w:t>, and when it turns on it simply prints </w:t>
      </w:r>
      <w:r w:rsidRPr="00C6541A">
        <w:rPr>
          <w:rFonts w:ascii="Segoe UI" w:eastAsia="Times New Roman" w:hAnsi="Segoe UI" w:cs="Segoe UI"/>
          <w:i/>
          <w:iCs/>
          <w:color w:val="212529"/>
          <w:sz w:val="23"/>
          <w:szCs w:val="23"/>
        </w:rPr>
        <w:t>"PlainGasF1: Up and Running". </w:t>
      </w:r>
      <w:r w:rsidRPr="00C6541A">
        <w:rPr>
          <w:rFonts w:ascii="Segoe UI" w:eastAsia="Times New Roman" w:hAnsi="Segoe UI" w:cs="Segoe UI"/>
          <w:color w:val="212529"/>
          <w:sz w:val="23"/>
          <w:szCs w:val="23"/>
        </w:rPr>
        <w:t>The </w:t>
      </w:r>
      <w:r w:rsidRPr="00C6541A">
        <w:rPr>
          <w:rFonts w:ascii="Segoe UI" w:eastAsia="Times New Roman" w:hAnsi="Segoe UI" w:cs="Segoe UI"/>
          <w:b/>
          <w:bCs/>
          <w:color w:val="212529"/>
          <w:sz w:val="23"/>
          <w:szCs w:val="23"/>
        </w:rPr>
        <w:t>WiFi</w:t>
      </w:r>
      <w:r w:rsidRPr="00C6541A">
        <w:rPr>
          <w:rFonts w:ascii="Segoe UI" w:eastAsia="Times New Roman" w:hAnsi="Segoe UI" w:cs="Segoe UI"/>
          <w:color w:val="212529"/>
          <w:sz w:val="23"/>
          <w:szCs w:val="23"/>
        </w:rPr>
        <w:t> component prints </w:t>
      </w:r>
      <w:r w:rsidRPr="00C6541A">
        <w:rPr>
          <w:rFonts w:ascii="Segoe UI" w:eastAsia="Times New Roman" w:hAnsi="Segoe UI" w:cs="Segoe UI"/>
          <w:i/>
          <w:iCs/>
          <w:color w:val="212529"/>
          <w:sz w:val="23"/>
          <w:szCs w:val="23"/>
        </w:rPr>
        <w:t>"Wifi: Initialized"</w:t>
      </w:r>
      <w:r w:rsidRPr="00C6541A">
        <w:rPr>
          <w:rFonts w:ascii="Segoe UI" w:eastAsia="Times New Roman" w:hAnsi="Segoe UI" w:cs="Segoe UI"/>
          <w:color w:val="212529"/>
          <w:sz w:val="23"/>
          <w:szCs w:val="23"/>
        </w:rPr>
        <w:t> and the </w:t>
      </w:r>
      <w:r w:rsidRPr="00C6541A">
        <w:rPr>
          <w:rFonts w:ascii="Segoe UI" w:eastAsia="Times New Roman" w:hAnsi="Segoe UI" w:cs="Segoe UI"/>
          <w:b/>
          <w:bCs/>
          <w:color w:val="212529"/>
          <w:sz w:val="23"/>
          <w:szCs w:val="23"/>
        </w:rPr>
        <w:t>Humidifier</w:t>
      </w:r>
      <w:r w:rsidRPr="00C6541A">
        <w:rPr>
          <w:rFonts w:ascii="Segoe UI" w:eastAsia="Times New Roman" w:hAnsi="Segoe UI" w:cs="Segoe UI"/>
          <w:color w:val="212529"/>
          <w:sz w:val="23"/>
          <w:szCs w:val="23"/>
        </w:rPr>
        <w:t> prints </w:t>
      </w:r>
      <w:r w:rsidRPr="00C6541A">
        <w:rPr>
          <w:rFonts w:ascii="Segoe UI" w:eastAsia="Times New Roman" w:hAnsi="Segoe UI" w:cs="Segoe UI"/>
          <w:i/>
          <w:iCs/>
          <w:color w:val="212529"/>
          <w:sz w:val="23"/>
          <w:szCs w:val="23"/>
        </w:rPr>
        <w:t>"Humidifier: On". </w:t>
      </w:r>
      <w:r w:rsidRPr="00C6541A">
        <w:rPr>
          <w:rFonts w:ascii="Segoe UI" w:eastAsia="Times New Roman" w:hAnsi="Segoe UI" w:cs="Segoe UI"/>
          <w:color w:val="212529"/>
          <w:sz w:val="23"/>
          <w:szCs w:val="23"/>
        </w:rPr>
        <w:t>Depending on what, if any, add-ons are considered, the start sequence will print different messages. For example, PlainGasF1 with Wifi will print:</w:t>
      </w:r>
    </w:p>
    <w:p w14:paraId="4E5756C3"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i/>
          <w:iCs/>
          <w:color w:val="212529"/>
          <w:sz w:val="23"/>
          <w:szCs w:val="23"/>
        </w:rPr>
        <w:t>"Wifi: Initialized".</w:t>
      </w:r>
      <w:r w:rsidRPr="00C6541A">
        <w:rPr>
          <w:rFonts w:ascii="Segoe UI" w:eastAsia="Times New Roman" w:hAnsi="Segoe UI" w:cs="Segoe UI"/>
          <w:color w:val="212529"/>
          <w:sz w:val="23"/>
          <w:szCs w:val="23"/>
        </w:rPr>
        <w:br/>
      </w:r>
      <w:r w:rsidRPr="00C6541A">
        <w:rPr>
          <w:rFonts w:ascii="Segoe UI" w:eastAsia="Times New Roman" w:hAnsi="Segoe UI" w:cs="Segoe UI"/>
          <w:i/>
          <w:iCs/>
          <w:color w:val="212529"/>
          <w:sz w:val="23"/>
          <w:szCs w:val="23"/>
        </w:rPr>
        <w:t>"PlainGasF1: Up and Running".</w:t>
      </w:r>
    </w:p>
    <w:p w14:paraId="07A85E65"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rPr>
        <w:t xml:space="preserve">... when turned on (i.e. method </w:t>
      </w:r>
      <w:proofErr w:type="gramStart"/>
      <w:r w:rsidRPr="00C6541A">
        <w:rPr>
          <w:rFonts w:ascii="Segoe UI" w:eastAsia="Times New Roman" w:hAnsi="Segoe UI" w:cs="Segoe UI"/>
          <w:color w:val="212529"/>
          <w:sz w:val="23"/>
          <w:szCs w:val="23"/>
        </w:rPr>
        <w:t>turnOn(</w:t>
      </w:r>
      <w:proofErr w:type="gramEnd"/>
      <w:r w:rsidRPr="00C6541A">
        <w:rPr>
          <w:rFonts w:ascii="Segoe UI" w:eastAsia="Times New Roman" w:hAnsi="Segoe UI" w:cs="Segoe UI"/>
          <w:color w:val="212529"/>
          <w:sz w:val="23"/>
          <w:szCs w:val="23"/>
        </w:rPr>
        <w:t>)).</w:t>
      </w:r>
    </w:p>
    <w:p w14:paraId="6139FD37"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rPr>
        <w:t>Implement the product family using the </w:t>
      </w:r>
      <w:r w:rsidRPr="00C6541A">
        <w:rPr>
          <w:rFonts w:ascii="Segoe UI" w:eastAsia="Times New Roman" w:hAnsi="Segoe UI" w:cs="Segoe UI"/>
          <w:b/>
          <w:bCs/>
          <w:color w:val="212529"/>
          <w:sz w:val="23"/>
          <w:szCs w:val="23"/>
          <w:u w:val="single"/>
        </w:rPr>
        <w:t>decorator pattern,</w:t>
      </w:r>
      <w:r w:rsidRPr="00C6541A">
        <w:rPr>
          <w:rFonts w:ascii="Segoe UI" w:eastAsia="Times New Roman" w:hAnsi="Segoe UI" w:cs="Segoe UI"/>
          <w:b/>
          <w:bCs/>
          <w:color w:val="212529"/>
          <w:sz w:val="23"/>
          <w:szCs w:val="23"/>
        </w:rPr>
        <w:t> and show that </w:t>
      </w:r>
      <w:proofErr w:type="gramStart"/>
      <w:r w:rsidRPr="00C6541A">
        <w:rPr>
          <w:rFonts w:ascii="Segoe UI" w:eastAsia="Times New Roman" w:hAnsi="Segoe UI" w:cs="Segoe UI"/>
          <w:b/>
          <w:bCs/>
          <w:color w:val="212529"/>
          <w:sz w:val="23"/>
          <w:szCs w:val="23"/>
          <w:u w:val="single"/>
        </w:rPr>
        <w:t>turnOn(</w:t>
      </w:r>
      <w:proofErr w:type="gramEnd"/>
      <w:r w:rsidRPr="00C6541A">
        <w:rPr>
          <w:rFonts w:ascii="Segoe UI" w:eastAsia="Times New Roman" w:hAnsi="Segoe UI" w:cs="Segoe UI"/>
          <w:b/>
          <w:bCs/>
          <w:color w:val="212529"/>
          <w:sz w:val="23"/>
          <w:szCs w:val="23"/>
          <w:u w:val="single"/>
        </w:rPr>
        <w:t>) </w:t>
      </w:r>
      <w:r w:rsidRPr="00C6541A">
        <w:rPr>
          <w:rFonts w:ascii="Segoe UI" w:eastAsia="Times New Roman" w:hAnsi="Segoe UI" w:cs="Segoe UI"/>
          <w:color w:val="212529"/>
          <w:sz w:val="23"/>
          <w:szCs w:val="23"/>
        </w:rPr>
        <w:t>behaves accordingly.</w:t>
      </w:r>
      <w:r w:rsidRPr="00C6541A">
        <w:rPr>
          <w:rFonts w:ascii="Segoe UI" w:eastAsia="Times New Roman" w:hAnsi="Segoe UI" w:cs="Segoe UI"/>
          <w:b/>
          <w:bCs/>
          <w:color w:val="212529"/>
          <w:sz w:val="23"/>
          <w:szCs w:val="23"/>
          <w:lang w:val="en-CA"/>
        </w:rPr>
        <w:br/>
      </w:r>
    </w:p>
    <w:p w14:paraId="08B40D7C" w14:textId="77777777" w:rsidR="00C6541A" w:rsidRPr="00C6541A" w:rsidRDefault="00C6541A" w:rsidP="00C6541A">
      <w:pPr>
        <w:shd w:val="clear" w:color="auto" w:fill="FFFFFF"/>
        <w:spacing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b/>
          <w:bCs/>
          <w:color w:val="212529"/>
          <w:sz w:val="23"/>
          <w:szCs w:val="23"/>
          <w:lang w:val="en-CA"/>
        </w:rPr>
        <w:t>Submit:</w:t>
      </w:r>
    </w:p>
    <w:p w14:paraId="7E76141A" w14:textId="77777777" w:rsidR="00C6541A" w:rsidRPr="00C6541A" w:rsidRDefault="00C6541A" w:rsidP="00C6541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w:t>
      </w:r>
      <w:r w:rsidRPr="00C6541A">
        <w:rPr>
          <w:rFonts w:ascii="Segoe UI" w:eastAsia="Times New Roman" w:hAnsi="Segoe UI" w:cs="Segoe UI"/>
          <w:b/>
          <w:bCs/>
          <w:color w:val="212529"/>
          <w:sz w:val="23"/>
          <w:szCs w:val="23"/>
          <w:lang w:val="en-CA"/>
        </w:rPr>
        <w:t> </w:t>
      </w:r>
      <w:proofErr w:type="gramStart"/>
      <w:r w:rsidRPr="00C6541A">
        <w:rPr>
          <w:rFonts w:ascii="Segoe UI" w:eastAsia="Times New Roman" w:hAnsi="Segoe UI" w:cs="Segoe UI"/>
          <w:b/>
          <w:bCs/>
          <w:color w:val="212529"/>
          <w:sz w:val="23"/>
          <w:szCs w:val="23"/>
          <w:lang w:val="en-CA"/>
        </w:rPr>
        <w:t>2-3 minute</w:t>
      </w:r>
      <w:proofErr w:type="gramEnd"/>
      <w:r w:rsidRPr="00C6541A">
        <w:rPr>
          <w:rFonts w:ascii="Segoe UI" w:eastAsia="Times New Roman" w:hAnsi="Segoe UI" w:cs="Segoe UI"/>
          <w:b/>
          <w:bCs/>
          <w:color w:val="212529"/>
          <w:sz w:val="23"/>
          <w:szCs w:val="23"/>
          <w:lang w:val="en-CA"/>
        </w:rPr>
        <w:t> </w:t>
      </w:r>
      <w:r w:rsidRPr="00C6541A">
        <w:rPr>
          <w:rFonts w:ascii="Segoe UI" w:eastAsia="Times New Roman" w:hAnsi="Segoe UI" w:cs="Segoe UI"/>
          <w:b/>
          <w:bCs/>
          <w:color w:val="212529"/>
          <w:sz w:val="23"/>
          <w:szCs w:val="23"/>
          <w:u w:val="single"/>
          <w:lang w:val="en-CA"/>
        </w:rPr>
        <w:t>uninterrupted</w:t>
      </w:r>
      <w:r w:rsidRPr="00C6541A">
        <w:rPr>
          <w:rFonts w:ascii="Segoe UI" w:eastAsia="Times New Roman" w:hAnsi="Segoe UI" w:cs="Segoe UI"/>
          <w:b/>
          <w:bCs/>
          <w:color w:val="212529"/>
          <w:sz w:val="23"/>
          <w:szCs w:val="23"/>
          <w:lang w:val="en-CA"/>
        </w:rPr>
        <w:t> video</w:t>
      </w:r>
      <w:r w:rsidRPr="00C6541A">
        <w:rPr>
          <w:rFonts w:ascii="Segoe UI" w:eastAsia="Times New Roman" w:hAnsi="Segoe UI" w:cs="Segoe UI"/>
          <w:color w:val="212529"/>
          <w:sz w:val="23"/>
          <w:szCs w:val="23"/>
          <w:lang w:val="en-CA"/>
        </w:rPr>
        <w:t xml:space="preserve"> presenting your solutions and demonstrating the code. The video should be staged to should show: (i) how you set up your Eclipse project from scratch and import the Java files, (ii) how you import the driver in the </w:t>
      </w:r>
      <w:r w:rsidRPr="00C6541A">
        <w:rPr>
          <w:rFonts w:ascii="Segoe UI" w:eastAsia="Times New Roman" w:hAnsi="Segoe UI" w:cs="Segoe UI"/>
          <w:color w:val="212529"/>
          <w:sz w:val="23"/>
          <w:szCs w:val="23"/>
          <w:lang w:val="en-CA"/>
        </w:rPr>
        <w:lastRenderedPageBreak/>
        <w:t>project (including showing that it does not work without the import), and (iii) how you run it.</w:t>
      </w:r>
      <w:r w:rsidRPr="00C6541A">
        <w:rPr>
          <w:rFonts w:ascii="Segoe UI" w:eastAsia="Times New Roman" w:hAnsi="Segoe UI" w:cs="Segoe UI"/>
          <w:color w:val="212529"/>
          <w:sz w:val="23"/>
          <w:szCs w:val="23"/>
          <w:lang w:val="en-CA"/>
        </w:rPr>
        <w:br/>
      </w:r>
    </w:p>
    <w:p w14:paraId="12EE2348" w14:textId="77777777" w:rsidR="00C6541A" w:rsidRPr="00C6541A" w:rsidRDefault="00C6541A" w:rsidP="00C6541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The JAVA files relating to your solution.</w:t>
      </w:r>
    </w:p>
    <w:p w14:paraId="54CC421E" w14:textId="77777777" w:rsidR="00C6541A" w:rsidRPr="00C6541A" w:rsidRDefault="00C6541A" w:rsidP="00C6541A">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6541A">
        <w:rPr>
          <w:rFonts w:ascii="Segoe UI" w:eastAsia="Times New Roman" w:hAnsi="Segoe UI" w:cs="Segoe UI"/>
          <w:color w:val="212529"/>
          <w:sz w:val="23"/>
          <w:szCs w:val="23"/>
          <w:lang w:val="en-CA"/>
        </w:rPr>
        <w:t>A link to a JavaDoc describing </w:t>
      </w:r>
      <w:r w:rsidRPr="00C6541A">
        <w:rPr>
          <w:rFonts w:ascii="Segoe UI" w:eastAsia="Times New Roman" w:hAnsi="Segoe UI" w:cs="Segoe UI"/>
          <w:b/>
          <w:bCs/>
          <w:color w:val="212529"/>
          <w:sz w:val="23"/>
          <w:szCs w:val="23"/>
          <w:lang w:val="en-CA"/>
        </w:rPr>
        <w:t>your</w:t>
      </w:r>
      <w:r w:rsidRPr="00C6541A">
        <w:rPr>
          <w:rFonts w:ascii="Segoe UI" w:eastAsia="Times New Roman" w:hAnsi="Segoe UI" w:cs="Segoe UI"/>
          <w:color w:val="212529"/>
          <w:sz w:val="23"/>
          <w:szCs w:val="23"/>
          <w:lang w:val="en-CA"/>
        </w:rPr>
        <w:t> classes.</w:t>
      </w:r>
    </w:p>
    <w:p w14:paraId="58BD7EE8" w14:textId="4334C703" w:rsidR="00C80325" w:rsidRPr="00C6541A" w:rsidRDefault="00C80325" w:rsidP="00C6541A"/>
    <w:sectPr w:rsidR="00C80325" w:rsidRPr="00C6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82245"/>
    <w:multiLevelType w:val="multilevel"/>
    <w:tmpl w:val="C9C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D70A6"/>
    <w:multiLevelType w:val="multilevel"/>
    <w:tmpl w:val="CFF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A6A1F"/>
    <w:multiLevelType w:val="multilevel"/>
    <w:tmpl w:val="03E8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327BE"/>
    <w:multiLevelType w:val="multilevel"/>
    <w:tmpl w:val="D294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C5F53"/>
    <w:multiLevelType w:val="multilevel"/>
    <w:tmpl w:val="89A8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MzIyNrY0MDEzsTRR0lEKTi0uzszPAykwrAUAbxxVMSwAAAA="/>
  </w:docVars>
  <w:rsids>
    <w:rsidRoot w:val="00B92218"/>
    <w:rsid w:val="00265EB0"/>
    <w:rsid w:val="00587D87"/>
    <w:rsid w:val="009B1D2F"/>
    <w:rsid w:val="009E6413"/>
    <w:rsid w:val="00B24DF7"/>
    <w:rsid w:val="00B92218"/>
    <w:rsid w:val="00C6541A"/>
    <w:rsid w:val="00C80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D2EF7-AB7F-4AC4-A73D-05A19050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4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4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54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4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4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54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5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41A"/>
    <w:rPr>
      <w:b/>
      <w:bCs/>
    </w:rPr>
  </w:style>
  <w:style w:type="character" w:styleId="Emphasis">
    <w:name w:val="Emphasis"/>
    <w:basedOn w:val="DefaultParagraphFont"/>
    <w:uiPriority w:val="20"/>
    <w:qFormat/>
    <w:rsid w:val="00C6541A"/>
    <w:rPr>
      <w:i/>
      <w:iCs/>
    </w:rPr>
  </w:style>
  <w:style w:type="character" w:styleId="Hyperlink">
    <w:name w:val="Hyperlink"/>
    <w:basedOn w:val="DefaultParagraphFont"/>
    <w:uiPriority w:val="99"/>
    <w:semiHidden/>
    <w:unhideWhenUsed/>
    <w:rsid w:val="00C65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950393">
      <w:bodyDiv w:val="1"/>
      <w:marLeft w:val="0"/>
      <w:marRight w:val="0"/>
      <w:marTop w:val="0"/>
      <w:marBottom w:val="0"/>
      <w:divBdr>
        <w:top w:val="none" w:sz="0" w:space="0" w:color="auto"/>
        <w:left w:val="none" w:sz="0" w:space="0" w:color="auto"/>
        <w:bottom w:val="none" w:sz="0" w:space="0" w:color="auto"/>
        <w:right w:val="none" w:sz="0" w:space="0" w:color="auto"/>
      </w:divBdr>
      <w:divsChild>
        <w:div w:id="58788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yorku.ca/eclass/pluginfile.php/467959/mod_page/content/14/Main-A2.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lass.yorku.ca/eclass/pluginfile.php/467959/mod_page/content/14/Controller-A2.java" TargetMode="External"/><Relationship Id="rId12" Type="http://schemas.openxmlformats.org/officeDocument/2006/relationships/hyperlink" Target="https://eclass.yorku.ca/eclass/pluginfile.php/467959/mod_page/content/14/NewlyTempSensorNew4-JavaDoc.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lass.yorku.ca/eclass/pluginfile.php/467959/mod_page/content/14/Standards-javadoc.zip" TargetMode="External"/><Relationship Id="rId11" Type="http://schemas.openxmlformats.org/officeDocument/2006/relationships/hyperlink" Target="https://eclass.yorku.ca/eclass/pluginfile.php/467959/mod_page/content/14/NewlyTempSensorNew4.jar" TargetMode="External"/><Relationship Id="rId5" Type="http://schemas.openxmlformats.org/officeDocument/2006/relationships/hyperlink" Target="https://eclass.yorku.ca/eclass/pluginfile.php/467959/mod_page/content/14/Standards.jar" TargetMode="External"/><Relationship Id="rId10" Type="http://schemas.openxmlformats.org/officeDocument/2006/relationships/hyperlink" Target="https://eclass.yorku.ca/eclass/pluginfile.php/467959/mod_page/content/14/OldyTempSensorOld3-JavaDoc.zip" TargetMode="External"/><Relationship Id="rId4" Type="http://schemas.openxmlformats.org/officeDocument/2006/relationships/webSettings" Target="webSettings.xml"/><Relationship Id="rId9" Type="http://schemas.openxmlformats.org/officeDocument/2006/relationships/hyperlink" Target="https://eclass.yorku.ca/eclass/pluginfile.php/467959/mod_page/content/14/OldyTempSensorOld3.j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Nguyen</dc:creator>
  <cp:keywords/>
  <dc:description/>
  <cp:lastModifiedBy>Christopher Nguyen</cp:lastModifiedBy>
  <cp:revision>2</cp:revision>
  <dcterms:created xsi:type="dcterms:W3CDTF">2020-11-17T04:50:00Z</dcterms:created>
  <dcterms:modified xsi:type="dcterms:W3CDTF">2020-11-17T04:50:00Z</dcterms:modified>
</cp:coreProperties>
</file>